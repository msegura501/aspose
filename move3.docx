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40F" w:rsidDel="002630E6" w:rsidRDefault="0065340F">
      <w:pPr>
        <w:rPr>
          <w:ins w:id="0" w:author="msegura" w:date="2018-01-11T03:03:00Z"/>
          <w:moveFrom w:id="1" w:author="Bobby" w:date="2018-01-11T04:48:00Z"/>
        </w:rPr>
      </w:pPr>
      <w:moveFromRangeStart w:id="2" w:author="Bobby" w:date="2018-01-11T04:48:00Z" w:name="move503409412"/>
      <w:moveFrom w:id="3" w:author="Bobby" w:date="2018-01-11T04:48:00Z">
        <w:ins w:id="4" w:author="msegura" w:date="2018-01-11T03:03:00Z">
          <w:r w:rsidDel="002630E6">
            <w:t>beginning</w:t>
          </w:r>
        </w:ins>
      </w:moveFrom>
    </w:p>
    <w:moveFromRangeEnd w:id="2"/>
    <w:p w:rsidR="0065340F" w:rsidRDefault="0065340F">
      <w:pPr>
        <w:rPr>
          <w:ins w:id="5" w:author="msegura" w:date="2018-01-11T03:03:00Z"/>
        </w:rPr>
      </w:pPr>
      <w:r>
        <w:t>Hello</w:t>
      </w:r>
    </w:p>
    <w:p w:rsidR="002630E6" w:rsidRDefault="0065340F" w:rsidP="002630E6">
      <w:pPr>
        <w:rPr>
          <w:moveTo w:id="6" w:author="Bobby" w:date="2018-01-11T04:48:00Z"/>
        </w:rPr>
      </w:pPr>
      <w:ins w:id="7" w:author="msegura" w:date="2018-01-11T03:03:00Z">
        <w:r>
          <w:t>end</w:t>
        </w:r>
      </w:ins>
      <w:ins w:id="8" w:author="Bobby" w:date="2018-01-11T04:48:00Z">
        <w:r w:rsidR="002630E6" w:rsidRPr="002630E6">
          <w:t xml:space="preserve"> </w:t>
        </w:r>
      </w:ins>
      <w:moveToRangeStart w:id="9" w:author="Bobby" w:date="2018-01-11T04:48:00Z" w:name="move503409412"/>
      <w:moveTo w:id="10" w:author="Bobby" w:date="2018-01-11T04:48:00Z">
        <w:r w:rsidR="002630E6">
          <w:t>beginning</w:t>
        </w:r>
      </w:moveTo>
    </w:p>
    <w:p w:rsidR="0065340F" w:rsidRDefault="0065340F">
      <w:bookmarkStart w:id="11" w:name="_GoBack"/>
      <w:bookmarkEnd w:id="11"/>
      <w:moveToRangeEnd w:id="9"/>
    </w:p>
    <w:sectPr w:rsidR="0065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segura">
    <w15:presenceInfo w15:providerId="None" w15:userId="msegura"/>
  </w15:person>
  <w15:person w15:author="Bobby">
    <w15:presenceInfo w15:providerId="None" w15:userId="Bobb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0F"/>
    <w:rsid w:val="00023654"/>
    <w:rsid w:val="002630E6"/>
    <w:rsid w:val="0065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9ADFC-06F6-4A22-94AB-D1FEB41C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0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574EB-2199-4991-922B-0240E0C7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msegura</dc:creator>
  <cp:keywords/>
  <dc:description/>
  <cp:lastModifiedBy>Bobby</cp:lastModifiedBy>
  <cp:revision>3</cp:revision>
  <dcterms:created xsi:type="dcterms:W3CDTF">2018-01-11T11:04:00Z</dcterms:created>
  <dcterms:modified xsi:type="dcterms:W3CDTF">2018-01-11T12:48:00Z</dcterms:modified>
</cp:coreProperties>
</file>